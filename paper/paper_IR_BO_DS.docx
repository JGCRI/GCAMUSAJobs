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44D4" w14:textId="77777777" w:rsidR="006F7DC6" w:rsidRDefault="00000000">
      <w:pPr>
        <w:pStyle w:val="Title"/>
      </w:pPr>
      <w:proofErr w:type="spellStart"/>
      <w:r>
        <w:t>GCAMUSAJobs</w:t>
      </w:r>
      <w:proofErr w:type="spellEnd"/>
      <w:r>
        <w:t xml:space="preserve">: An R package for employment projections based on GCAM-USA power sector </w:t>
      </w:r>
      <w:proofErr w:type="gramStart"/>
      <w:r>
        <w:t>outcomes</w:t>
      </w:r>
      <w:proofErr w:type="gramEnd"/>
    </w:p>
    <w:p w14:paraId="776337BA" w14:textId="77777777" w:rsidR="006F7DC6" w:rsidRDefault="00000000">
      <w:pPr>
        <w:pStyle w:val="Date"/>
      </w:pPr>
      <w:r>
        <w:t>19 September 2024</w:t>
      </w:r>
    </w:p>
    <w:p w14:paraId="39753BF4" w14:textId="543EB2E0" w:rsidR="0001154C" w:rsidRDefault="0001154C" w:rsidP="0001154C">
      <w:pPr>
        <w:pStyle w:val="BodyText"/>
      </w:pPr>
      <w:r w:rsidRPr="0001154C">
        <w:t>Di Sheng</w:t>
      </w:r>
      <w:r>
        <w:t xml:space="preserve"> (</w:t>
      </w:r>
      <w:r w:rsidRPr="0001154C">
        <w:t>0009-0006-7567-380X</w:t>
      </w:r>
      <w:r>
        <w:t>)</w:t>
      </w:r>
    </w:p>
    <w:p w14:paraId="4130370D" w14:textId="18B2DDE4" w:rsidR="0001154C" w:rsidRDefault="0001154C" w:rsidP="0001154C">
      <w:pPr>
        <w:pStyle w:val="BodyText"/>
      </w:pPr>
      <w:r w:rsidRPr="0001154C">
        <w:t>Brian O'Neill</w:t>
      </w:r>
      <w:r>
        <w:t xml:space="preserve"> (</w:t>
      </w:r>
      <w:r w:rsidRPr="0001154C">
        <w:t>0000-0001-7505-8897</w:t>
      </w:r>
      <w:r>
        <w:t>)</w:t>
      </w:r>
    </w:p>
    <w:p w14:paraId="45E7DEC8" w14:textId="3344C9A9" w:rsidR="0001154C" w:rsidRDefault="0001154C" w:rsidP="0001154C">
      <w:pPr>
        <w:pStyle w:val="BodyText"/>
      </w:pPr>
      <w:r w:rsidRPr="0001154C">
        <w:t>Stephanie Waldhoff</w:t>
      </w:r>
      <w:r>
        <w:t xml:space="preserve"> (</w:t>
      </w:r>
      <w:r w:rsidRPr="0001154C">
        <w:t>0000-0002-8073-0868</w:t>
      </w:r>
      <w:r>
        <w:t>)</w:t>
      </w:r>
    </w:p>
    <w:p w14:paraId="4467900E" w14:textId="642E55F0" w:rsidR="0001154C" w:rsidRDefault="0001154C" w:rsidP="0001154C">
      <w:pPr>
        <w:pStyle w:val="BodyText"/>
      </w:pPr>
      <w:r w:rsidRPr="0001154C">
        <w:t>Matthew Binsted</w:t>
      </w:r>
      <w:r>
        <w:t xml:space="preserve"> (</w:t>
      </w:r>
      <w:r w:rsidR="00FB0379" w:rsidRPr="00FB0379">
        <w:t>0000-0002-5177-7253</w:t>
      </w:r>
      <w:r>
        <w:t>)</w:t>
      </w:r>
    </w:p>
    <w:p w14:paraId="14758521" w14:textId="365DE9BF" w:rsidR="0001154C" w:rsidRPr="0001154C" w:rsidRDefault="00115043" w:rsidP="0001154C">
      <w:pPr>
        <w:pStyle w:val="BodyText"/>
      </w:pPr>
      <w:r w:rsidRPr="00115043">
        <w:t>Joint Global Change Research Institute, Pacific Northwest National Laboratory, College Park, MD, USA</w:t>
      </w:r>
    </w:p>
    <w:p w14:paraId="345DDC0C" w14:textId="77777777" w:rsidR="006F7DC6" w:rsidRDefault="00000000">
      <w:pPr>
        <w:pStyle w:val="Heading1"/>
      </w:pPr>
      <w:bookmarkStart w:id="0" w:name="summary"/>
      <w:r>
        <w:t>Summary</w:t>
      </w:r>
    </w:p>
    <w:p w14:paraId="0FCF8D68" w14:textId="77777777" w:rsidR="006F7DC6" w:rsidRDefault="00000000">
      <w:pPr>
        <w:pStyle w:val="FirstParagraph"/>
      </w:pPr>
      <w:proofErr w:type="spellStart"/>
      <w:r>
        <w:rPr>
          <w:rStyle w:val="VerbatimChar"/>
        </w:rPr>
        <w:t>GCAMUSAJobs</w:t>
      </w:r>
      <w:proofErr w:type="spellEnd"/>
      <w:r>
        <w:t xml:space="preserve"> R package was developed to post-process power sector projections from GCAM-USA, enabling the estimation of future state-level jobs by fuel technology and job types. </w:t>
      </w:r>
      <w:proofErr w:type="spellStart"/>
      <w:r>
        <w:rPr>
          <w:rStyle w:val="VerbatimChar"/>
        </w:rPr>
        <w:t>GCAMUSAJobs</w:t>
      </w:r>
      <w:proofErr w:type="spellEnd"/>
      <w:r>
        <w:t xml:space="preserve"> extends GCAM-USA functionality by (1) estimating the capacity levels of different activities – operational capacity, capacity addition, and retirement; and (2) calculating jobs associated with production activities, including those in operation and maintenance (O&amp;M), construction, and decommissioning.</w:t>
      </w:r>
    </w:p>
    <w:p w14:paraId="2870887A" w14:textId="77777777" w:rsidR="006F7DC6" w:rsidRDefault="00000000">
      <w:pPr>
        <w:pStyle w:val="Heading1"/>
      </w:pPr>
      <w:bookmarkStart w:id="1" w:name="statement-of-need"/>
      <w:bookmarkEnd w:id="0"/>
      <w:r>
        <w:t>Statement of need</w:t>
      </w:r>
    </w:p>
    <w:p w14:paraId="003084EB" w14:textId="50A3E0F6" w:rsidR="006F7DC6" w:rsidRDefault="00000000">
      <w:pPr>
        <w:pStyle w:val="FirstParagraph"/>
      </w:pPr>
      <w:r>
        <w:t xml:space="preserve">The development of </w:t>
      </w:r>
      <w:proofErr w:type="spellStart"/>
      <w:r>
        <w:rPr>
          <w:rStyle w:val="VerbatimChar"/>
        </w:rPr>
        <w:t>GCAMUSAJobs</w:t>
      </w:r>
      <w:proofErr w:type="spellEnd"/>
      <w:r>
        <w:t xml:space="preserve"> was driven by the need to assess the distributional labor impacts of energy system transition (Xie et al. 2023; </w:t>
      </w:r>
      <w:ins w:id="2" w:author="Sheng, Di" w:date="2024-09-23T16:42:00Z">
        <w:r w:rsidR="00434B51">
          <w:t>Mayfield et al. 2023</w:t>
        </w:r>
        <w:r w:rsidR="00434B51">
          <w:t xml:space="preserve">, </w:t>
        </w:r>
      </w:ins>
      <w:r>
        <w:t xml:space="preserve">Hanson 2023; Raimi 2021). While </w:t>
      </w:r>
      <w:ins w:id="3" w:author="Sheng, Di" w:date="2024-09-23T16:38:00Z">
        <w:r w:rsidR="000E7028">
          <w:t>gross employment</w:t>
        </w:r>
      </w:ins>
      <w:ins w:id="4" w:author="Sheng, Di" w:date="2024-09-23T16:41:00Z">
        <w:r w:rsidR="00605BD8">
          <w:t xml:space="preserve"> (Mayfield et al. 2023)</w:t>
        </w:r>
      </w:ins>
      <w:ins w:id="5" w:author="Sheng, Di" w:date="2024-09-23T16:38:00Z">
        <w:r w:rsidR="000E7028">
          <w:t xml:space="preserve"> </w:t>
        </w:r>
      </w:ins>
      <w:ins w:id="6" w:author="Sheng, Di" w:date="2024-09-23T16:40:00Z">
        <w:r w:rsidR="000E7028">
          <w:t xml:space="preserve">and power sector employment </w:t>
        </w:r>
        <w:commentRangeStart w:id="7"/>
        <w:commentRangeStart w:id="8"/>
        <w:r w:rsidR="000E7028">
          <w:t>(Xie et al. 2023)</w:t>
        </w:r>
        <w:commentRangeEnd w:id="7"/>
        <w:r w:rsidR="000E7028">
          <w:rPr>
            <w:rStyle w:val="CommentReference"/>
          </w:rPr>
          <w:commentReference w:id="7"/>
        </w:r>
        <w:commentRangeEnd w:id="8"/>
        <w:r w:rsidR="000E7028">
          <w:rPr>
            <w:rStyle w:val="CommentReference"/>
          </w:rPr>
          <w:commentReference w:id="8"/>
        </w:r>
        <w:r w:rsidR="000E7028">
          <w:t xml:space="preserve">, </w:t>
        </w:r>
      </w:ins>
      <w:ins w:id="9" w:author="Sheng, Di" w:date="2024-09-23T16:38:00Z">
        <w:r w:rsidR="000E7028">
          <w:t>are expected to gro</w:t>
        </w:r>
      </w:ins>
      <w:ins w:id="10" w:author="Sheng, Di" w:date="2024-09-23T16:39:00Z">
        <w:r w:rsidR="000E7028">
          <w:t xml:space="preserve">w over time under decarbonization </w:t>
        </w:r>
      </w:ins>
      <w:del w:id="11" w:author="Sheng, Di" w:date="2024-09-23T16:39:00Z">
        <w:r w:rsidDel="000E7028">
          <w:delText xml:space="preserve">the transition is expected to bring overall job growth </w:delText>
        </w:r>
      </w:del>
      <w:del w:id="12" w:author="Sheng, Di" w:date="2024-09-23T16:40:00Z">
        <w:r w:rsidDel="000E7028">
          <w:delText xml:space="preserve">(Xie et al. 2023), </w:delText>
        </w:r>
      </w:del>
      <w:r>
        <w:t xml:space="preserve">fossil fuel-intensive states may experience </w:t>
      </w:r>
      <w:ins w:id="13" w:author="Sheng, Di" w:date="2024-09-23T16:43:00Z">
        <w:r w:rsidR="00F31AB4">
          <w:t xml:space="preserve">slower job growth or </w:t>
        </w:r>
      </w:ins>
      <w:r>
        <w:t>job losses (Hanson 2023; Xie et al. 2023</w:t>
      </w:r>
      <w:ins w:id="14" w:author="Sheng, Di" w:date="2024-09-23T16:42:00Z">
        <w:r w:rsidR="000D48B1">
          <w:t xml:space="preserve">; </w:t>
        </w:r>
        <w:r w:rsidR="000D48B1">
          <w:t>Mayfield et al. 2023</w:t>
        </w:r>
      </w:ins>
      <w:r>
        <w:t>).</w:t>
      </w:r>
    </w:p>
    <w:p w14:paraId="6067E19E" w14:textId="140EBE10" w:rsidR="006F7DC6" w:rsidRDefault="00000000">
      <w:pPr>
        <w:pStyle w:val="BodyText"/>
      </w:pPr>
      <w:r>
        <w:t xml:space="preserve">Currently, GCAM-USA does not </w:t>
      </w:r>
      <w:r w:rsidR="00F824BF">
        <w:t xml:space="preserve">calculate </w:t>
      </w:r>
      <w:r>
        <w:t>power sector jobs</w:t>
      </w:r>
      <w:r w:rsidR="00F824BF">
        <w:t>.</w:t>
      </w:r>
      <w:r>
        <w:t xml:space="preserve"> </w:t>
      </w:r>
      <w:proofErr w:type="spellStart"/>
      <w:r>
        <w:rPr>
          <w:rStyle w:val="VerbatimChar"/>
        </w:rPr>
        <w:t>GCAMUSAJobs</w:t>
      </w:r>
      <w:proofErr w:type="spellEnd"/>
      <w:r>
        <w:t xml:space="preserve"> addresses this gap by providing </w:t>
      </w:r>
      <w:r w:rsidR="00F824BF">
        <w:t xml:space="preserve">projected direct power sector jobs based on </w:t>
      </w:r>
      <w:r>
        <w:t xml:space="preserve">GCAM-USA </w:t>
      </w:r>
      <w:r w:rsidR="00285889">
        <w:t>output</w:t>
      </w:r>
      <w:r>
        <w:t>, enhancing the functionality of GCAM-USA for labor impact analysis.</w:t>
      </w:r>
    </w:p>
    <w:p w14:paraId="0C4757B9" w14:textId="77777777" w:rsidR="006F7DC6" w:rsidRDefault="00000000">
      <w:pPr>
        <w:pStyle w:val="Heading1"/>
      </w:pPr>
      <w:bookmarkStart w:id="15" w:name="workflow"/>
      <w:bookmarkEnd w:id="1"/>
      <w:r>
        <w:lastRenderedPageBreak/>
        <w:t>Workflow</w:t>
      </w:r>
    </w:p>
    <w:p w14:paraId="27FD1698" w14:textId="7468B2AC" w:rsidR="006F7DC6" w:rsidRDefault="00C56958">
      <w:pPr>
        <w:pStyle w:val="CaptionedFigure"/>
      </w:pPr>
      <w:r w:rsidRPr="00C56958">
        <w:drawing>
          <wp:inline distT="0" distB="0" distL="0" distR="0" wp14:anchorId="6F9B7135" wp14:editId="29FE5B3B">
            <wp:extent cx="5943600" cy="2093595"/>
            <wp:effectExtent l="0" t="0" r="0" b="0"/>
            <wp:docPr id="154640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05247" name=""/>
                    <pic:cNvPicPr/>
                  </pic:nvPicPr>
                  <pic:blipFill>
                    <a:blip r:embed="rId11"/>
                    <a:stretch>
                      <a:fillRect/>
                    </a:stretch>
                  </pic:blipFill>
                  <pic:spPr>
                    <a:xfrm>
                      <a:off x="0" y="0"/>
                      <a:ext cx="5943600" cy="2093595"/>
                    </a:xfrm>
                    <a:prstGeom prst="rect">
                      <a:avLst/>
                    </a:prstGeom>
                  </pic:spPr>
                </pic:pic>
              </a:graphicData>
            </a:graphic>
          </wp:inline>
        </w:drawing>
      </w:r>
    </w:p>
    <w:p w14:paraId="33589C83" w14:textId="77777777" w:rsidR="006F7DC6" w:rsidRDefault="00000000">
      <w:pPr>
        <w:pStyle w:val="ImageCaption"/>
      </w:pPr>
      <w:commentRangeStart w:id="16"/>
      <w:commentRangeStart w:id="17"/>
      <w:r>
        <w:t>Figure</w:t>
      </w:r>
      <w:commentRangeEnd w:id="16"/>
      <w:r w:rsidR="00F824BF">
        <w:rPr>
          <w:rStyle w:val="CommentReference"/>
          <w:i w:val="0"/>
        </w:rPr>
        <w:commentReference w:id="16"/>
      </w:r>
      <w:commentRangeEnd w:id="17"/>
      <w:r w:rsidR="00C56958">
        <w:rPr>
          <w:rStyle w:val="CommentReference"/>
          <w:i w:val="0"/>
        </w:rPr>
        <w:commentReference w:id="17"/>
      </w:r>
      <w:r>
        <w:t>. 1. Package workflow.</w:t>
      </w:r>
    </w:p>
    <w:p w14:paraId="69791884" w14:textId="508C15A5" w:rsidR="006F7DC6" w:rsidRDefault="00000000">
      <w:pPr>
        <w:pStyle w:val="BodyText"/>
      </w:pPr>
      <w:proofErr w:type="spellStart"/>
      <w:r>
        <w:rPr>
          <w:rStyle w:val="VerbatimChar"/>
        </w:rPr>
        <w:t>GCAMUSAJobs</w:t>
      </w:r>
      <w:proofErr w:type="spellEnd"/>
      <w:r>
        <w:t xml:space="preserve"> utilizes GCAM-USA power generation outputs to estimate underlying capacity levels </w:t>
      </w:r>
      <w:r w:rsidR="00F824BF">
        <w:t xml:space="preserve">based on assumptions about capacity factors </w:t>
      </w:r>
      <w:r>
        <w:t>and calculate associated jobs based on employment factors (Fig. 1). The employment factor represents the average number of jobs created per unit of power production activity (e.g., jobs per gigawatt). This method is widely used in the relevant literature (</w:t>
      </w:r>
      <w:proofErr w:type="spellStart"/>
      <w:r>
        <w:t>Rutovitz</w:t>
      </w:r>
      <w:proofErr w:type="spellEnd"/>
      <w:r>
        <w:t xml:space="preserve">, </w:t>
      </w:r>
      <w:proofErr w:type="spellStart"/>
      <w:r>
        <w:t>Dominish</w:t>
      </w:r>
      <w:proofErr w:type="spellEnd"/>
      <w:r>
        <w:t xml:space="preserve">, and Downes 2015; Mayfield et al. 2023). </w:t>
      </w:r>
      <w:proofErr w:type="spellStart"/>
      <w:r>
        <w:rPr>
          <w:rStyle w:val="VerbatimChar"/>
        </w:rPr>
        <w:t>GCAMUSAJobs</w:t>
      </w:r>
      <w:proofErr w:type="spellEnd"/>
      <w:r>
        <w:t xml:space="preserve"> adopts employment factor</w:t>
      </w:r>
      <w:r w:rsidR="00F824BF">
        <w:t>s</w:t>
      </w:r>
      <w:r>
        <w:t xml:space="preserve"> from NREL’s Jobs &amp; Economic Development Impacts (JEDI) model (</w:t>
      </w:r>
      <w:hyperlink r:id="rId12">
        <w:r>
          <w:rPr>
            <w:rStyle w:val="Hyperlink"/>
          </w:rPr>
          <w:t>https://www.nrel.gov/analysis/jedi/models.html</w:t>
        </w:r>
      </w:hyperlink>
      <w:r>
        <w:t xml:space="preserve">), a commonly used resource (Xie et al. 2023; </w:t>
      </w:r>
      <w:proofErr w:type="spellStart"/>
      <w:r>
        <w:t>Rutovitz</w:t>
      </w:r>
      <w:proofErr w:type="spellEnd"/>
      <w:r>
        <w:t xml:space="preserve">, </w:t>
      </w:r>
      <w:proofErr w:type="spellStart"/>
      <w:r>
        <w:t>Dominish</w:t>
      </w:r>
      <w:proofErr w:type="spellEnd"/>
      <w:r>
        <w:t>, and Downes 2015; Jacobson et al. 2017).</w:t>
      </w:r>
    </w:p>
    <w:p w14:paraId="65AE725E" w14:textId="77777777" w:rsidR="006F7DC6" w:rsidRDefault="00000000">
      <w:pPr>
        <w:pStyle w:val="Heading1"/>
      </w:pPr>
      <w:bookmarkStart w:id="18" w:name="key-functions"/>
      <w:bookmarkEnd w:id="15"/>
      <w:r>
        <w:t>Key functions</w:t>
      </w:r>
    </w:p>
    <w:p w14:paraId="706667FF" w14:textId="383E09DF" w:rsidR="006F7DC6" w:rsidRDefault="00000000">
      <w:pPr>
        <w:pStyle w:val="FirstParagraph"/>
      </w:pPr>
      <w:proofErr w:type="spellStart"/>
      <w:proofErr w:type="gramStart"/>
      <w:r>
        <w:rPr>
          <w:rStyle w:val="VerbatimChar"/>
        </w:rPr>
        <w:t>GCAMUSAJobs</w:t>
      </w:r>
      <w:proofErr w:type="spellEnd"/>
      <w:r>
        <w:rPr>
          <w:rStyle w:val="VerbatimChar"/>
        </w:rPr>
        <w:t>::</w:t>
      </w:r>
      <w:proofErr w:type="gramEnd"/>
      <w:r>
        <w:rPr>
          <w:rStyle w:val="VerbatimChar"/>
        </w:rPr>
        <w:t>GCAM_EJ</w:t>
      </w:r>
      <w:r>
        <w:t xml:space="preserve"> queries power generation data from </w:t>
      </w:r>
      <w:r w:rsidR="00F824BF">
        <w:t xml:space="preserve">the </w:t>
      </w:r>
      <w:r>
        <w:t xml:space="preserve">GCAM-USA </w:t>
      </w:r>
      <w:r w:rsidR="00F824BF">
        <w:t xml:space="preserve">output database </w:t>
      </w:r>
      <w:r>
        <w:t xml:space="preserve">for a single scenario, calculating the implied power generation </w:t>
      </w:r>
      <w:r w:rsidR="00F824BF">
        <w:t xml:space="preserve">(in exajoules, EJ) </w:t>
      </w:r>
      <w:r>
        <w:t xml:space="preserve">associated with installed capacity, newly added capacity, and retired capacity. The output is provided annually, disaggregated by state and fuel technology. Building on this, </w:t>
      </w:r>
      <w:proofErr w:type="spellStart"/>
      <w:proofErr w:type="gramStart"/>
      <w:r>
        <w:rPr>
          <w:rStyle w:val="VerbatimChar"/>
        </w:rPr>
        <w:t>GCAMUSAJobs</w:t>
      </w:r>
      <w:proofErr w:type="spellEnd"/>
      <w:r>
        <w:rPr>
          <w:rStyle w:val="VerbatimChar"/>
        </w:rPr>
        <w:t>::</w:t>
      </w:r>
      <w:proofErr w:type="gramEnd"/>
      <w:r>
        <w:rPr>
          <w:rStyle w:val="VerbatimChar"/>
        </w:rPr>
        <w:t>GCAM_GW</w:t>
      </w:r>
      <w:r>
        <w:t xml:space="preserve">, taking the output from </w:t>
      </w:r>
      <w:proofErr w:type="spellStart"/>
      <w:r>
        <w:rPr>
          <w:rStyle w:val="VerbatimChar"/>
        </w:rPr>
        <w:t>GCAMUSAJobs</w:t>
      </w:r>
      <w:proofErr w:type="spellEnd"/>
      <w:r>
        <w:rPr>
          <w:rStyle w:val="VerbatimChar"/>
        </w:rPr>
        <w:t>::GCAM_EJ</w:t>
      </w:r>
      <w:r w:rsidR="00F824BF">
        <w:rPr>
          <w:rStyle w:val="VerbatimChar"/>
        </w:rPr>
        <w:t>,</w:t>
      </w:r>
      <w:r>
        <w:t xml:space="preserve"> calculates the average annual capacity levels </w:t>
      </w:r>
      <w:r w:rsidR="00F824BF">
        <w:t xml:space="preserve">(in gigawatts, GW) </w:t>
      </w:r>
      <w:r>
        <w:t>by state</w:t>
      </w:r>
      <w:r w:rsidR="00F824BF">
        <w:t xml:space="preserve"> and </w:t>
      </w:r>
      <w:r>
        <w:t xml:space="preserve">fuel technology for different activities, including operation, addition, and retirement. It supports both the “Total” and “Net” methods. The “Total” method allows capacity addition and pre-mature retirement of a given technology to happen in the same period, while the “Net” method </w:t>
      </w:r>
      <w:r w:rsidR="00F824BF">
        <w:t xml:space="preserve">assumes that only the difference between these two activities would occur. It therefore </w:t>
      </w:r>
      <w:r>
        <w:t>offsets the addition by pre-mature retirement, providing adjusted capacity level</w:t>
      </w:r>
      <w:r w:rsidR="00F824BF">
        <w:t>s</w:t>
      </w:r>
      <w:r>
        <w:t xml:space="preserve"> by activities. </w:t>
      </w:r>
      <w:proofErr w:type="spellStart"/>
      <w:proofErr w:type="gramStart"/>
      <w:r>
        <w:rPr>
          <w:rStyle w:val="VerbatimChar"/>
        </w:rPr>
        <w:t>GCAMUSAJobs</w:t>
      </w:r>
      <w:proofErr w:type="spellEnd"/>
      <w:r>
        <w:rPr>
          <w:rStyle w:val="VerbatimChar"/>
        </w:rPr>
        <w:t>::</w:t>
      </w:r>
      <w:proofErr w:type="gramEnd"/>
      <w:r>
        <w:rPr>
          <w:rStyle w:val="VerbatimChar"/>
        </w:rPr>
        <w:t>GCAM_JOB</w:t>
      </w:r>
      <w:r>
        <w:t xml:space="preserve"> then utilizes the output from </w:t>
      </w:r>
      <w:proofErr w:type="spellStart"/>
      <w:r>
        <w:rPr>
          <w:rStyle w:val="VerbatimChar"/>
        </w:rPr>
        <w:t>GCAMUSAJobs</w:t>
      </w:r>
      <w:proofErr w:type="spellEnd"/>
      <w:r>
        <w:rPr>
          <w:rStyle w:val="VerbatimChar"/>
        </w:rPr>
        <w:t>::GCAM_GW</w:t>
      </w:r>
      <w:r>
        <w:t xml:space="preserve"> to estimate the average annual job estimates, broken down by fuel type and job type</w:t>
      </w:r>
      <w:r w:rsidR="00F824BF">
        <w:t>, including construction (both on-site and construction-related), operations &amp; maintenance, and decommissioning</w:t>
      </w:r>
      <w:r>
        <w:t xml:space="preserve">. Users can select between the “Total” or “Net” method, with “Total” used as the default. </w:t>
      </w:r>
      <w:proofErr w:type="spellStart"/>
      <w:r>
        <w:rPr>
          <w:rStyle w:val="VerbatimChar"/>
        </w:rPr>
        <w:t>GCAMUSAJobs</w:t>
      </w:r>
      <w:proofErr w:type="spellEnd"/>
      <w:r>
        <w:t xml:space="preserve"> also provides a list of functions to visualize the employment factor assumptions, </w:t>
      </w:r>
      <w:r w:rsidR="00AB613B">
        <w:t>capacity,</w:t>
      </w:r>
      <w:r>
        <w:t xml:space="preserve"> and job outcomes.</w:t>
      </w:r>
    </w:p>
    <w:p w14:paraId="23B09866" w14:textId="77777777" w:rsidR="006F7DC6" w:rsidRDefault="00000000">
      <w:pPr>
        <w:pStyle w:val="BodyText"/>
      </w:pPr>
      <w:proofErr w:type="spellStart"/>
      <w:proofErr w:type="gramStart"/>
      <w:r>
        <w:rPr>
          <w:rStyle w:val="VerbatimChar"/>
        </w:rPr>
        <w:lastRenderedPageBreak/>
        <w:t>GCAMUSAJobs</w:t>
      </w:r>
      <w:proofErr w:type="spellEnd"/>
      <w:r>
        <w:rPr>
          <w:rStyle w:val="VerbatimChar"/>
        </w:rPr>
        <w:t>::</w:t>
      </w:r>
      <w:proofErr w:type="gramEnd"/>
      <w:r>
        <w:rPr>
          <w:rStyle w:val="VerbatimChar"/>
        </w:rPr>
        <w:t>GCAM_EJ</w:t>
      </w:r>
      <w:r>
        <w:t xml:space="preserve"> is compatible with both the GCAM-USA output database as well as a project data file queried using the R package </w:t>
      </w:r>
      <w:proofErr w:type="spellStart"/>
      <w:r>
        <w:rPr>
          <w:rStyle w:val="VerbatimChar"/>
        </w:rPr>
        <w:t>rgcam</w:t>
      </w:r>
      <w:proofErr w:type="spellEnd"/>
      <w:r>
        <w:t>. Please refer to the package vignette for additional examples and visualizations.</w:t>
      </w:r>
    </w:p>
    <w:p w14:paraId="48D35726" w14:textId="77777777" w:rsidR="006F7DC6" w:rsidRDefault="00000000">
      <w:pPr>
        <w:pStyle w:val="Heading2"/>
      </w:pPr>
      <w:bookmarkStart w:id="19" w:name="implementation"/>
      <w:r>
        <w:t>Implementation</w:t>
      </w:r>
    </w:p>
    <w:p w14:paraId="6EC31B54" w14:textId="03C3244E" w:rsidR="006F7DC6" w:rsidRDefault="00000000">
      <w:pPr>
        <w:pStyle w:val="FirstParagraph"/>
      </w:pPr>
      <w:r>
        <w:t xml:space="preserve">For demonstration purposes, we use </w:t>
      </w:r>
      <w:proofErr w:type="spellStart"/>
      <w:r>
        <w:rPr>
          <w:rStyle w:val="VerbatimChar"/>
        </w:rPr>
        <w:t>GCAMUSAJobs</w:t>
      </w:r>
      <w:proofErr w:type="spellEnd"/>
      <w:r>
        <w:t xml:space="preserve"> to post-process the outcome from GCAM v7.1 for a standard reference scenario, estimating the direct job</w:t>
      </w:r>
      <w:r w:rsidR="00F824BF">
        <w:t>s, aggregated over states,</w:t>
      </w:r>
      <w:r>
        <w:t xml:space="preserve"> associated with U.S. power generation (Fig. 2).</w:t>
      </w:r>
    </w:p>
    <w:p w14:paraId="4DFC4D24" w14:textId="77777777" w:rsidR="006F7DC6" w:rsidRDefault="00000000">
      <w:pPr>
        <w:pStyle w:val="CaptionedFigure"/>
      </w:pPr>
      <w:r>
        <w:rPr>
          <w:noProof/>
        </w:rPr>
        <w:drawing>
          <wp:inline distT="0" distB="0" distL="0" distR="0" wp14:anchorId="7B13D9FB" wp14:editId="439E5DB5">
            <wp:extent cx="5334000" cy="2667000"/>
            <wp:effectExtent l="0" t="0" r="0" b="0"/>
            <wp:docPr id="28" name="Picture" descr="Figure. 2. Annual average power sector jobs by fuel and job types over a 5-year model period."/>
            <wp:cNvGraphicFramePr/>
            <a:graphic xmlns:a="http://schemas.openxmlformats.org/drawingml/2006/main">
              <a:graphicData uri="http://schemas.openxmlformats.org/drawingml/2006/picture">
                <pic:pic xmlns:pic="http://schemas.openxmlformats.org/drawingml/2006/picture">
                  <pic:nvPicPr>
                    <pic:cNvPr id="29" name="Picture" descr="Jobs.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3284002" w14:textId="77777777" w:rsidR="006F7DC6" w:rsidRDefault="00000000">
      <w:pPr>
        <w:pStyle w:val="ImageCaption"/>
      </w:pPr>
      <w:r>
        <w:t>Figure. 2. Annual average power sector jobs by fuel and job types over a 5-year model period.</w:t>
      </w:r>
    </w:p>
    <w:p w14:paraId="1A2C7614" w14:textId="77777777" w:rsidR="006F7DC6" w:rsidRDefault="00000000">
      <w:pPr>
        <w:pStyle w:val="Heading1"/>
      </w:pPr>
      <w:bookmarkStart w:id="20" w:name="acknowledgment"/>
      <w:bookmarkEnd w:id="18"/>
      <w:bookmarkEnd w:id="19"/>
      <w:r>
        <w:t>Acknowledgment</w:t>
      </w:r>
    </w:p>
    <w:p w14:paraId="36BA9F94" w14:textId="3F0D84FB" w:rsidR="006F7DC6" w:rsidRDefault="00000000">
      <w:pPr>
        <w:pStyle w:val="FirstParagraph"/>
      </w:pPr>
      <w:r>
        <w:t xml:space="preserve">This research was supported by the Laboratory Directed Research and Development (LDRD) Program at Pacific Northwest National Laboratory (PNNL). PNNL is a multi-program national laboratory operated for the U.S. Department of Energy (DOE) by Battelle Memorial Institute under Contract No. DE-AC05-76RL01830. We also appreciate </w:t>
      </w:r>
      <w:r w:rsidR="00355365">
        <w:t xml:space="preserve">the </w:t>
      </w:r>
      <w:r>
        <w:t xml:space="preserve">support from </w:t>
      </w:r>
      <w:r w:rsidR="00F824BF">
        <w:t xml:space="preserve">Kanishka </w:t>
      </w:r>
      <w:r>
        <w:t>Narayan, Ben Bond-Lamberty, Mengqi Zhao, and Gokul Iyer. The views and opinions expressed in this paper are those of the authors alone.</w:t>
      </w:r>
    </w:p>
    <w:p w14:paraId="3088C117" w14:textId="77777777" w:rsidR="006F7DC6" w:rsidRDefault="00000000">
      <w:pPr>
        <w:pStyle w:val="Heading1"/>
      </w:pPr>
      <w:bookmarkStart w:id="21" w:name="references"/>
      <w:bookmarkEnd w:id="20"/>
      <w:r>
        <w:t>References</w:t>
      </w:r>
    </w:p>
    <w:p w14:paraId="09645E69" w14:textId="77777777" w:rsidR="006F7DC6" w:rsidRDefault="00000000">
      <w:pPr>
        <w:pStyle w:val="Bibliography"/>
      </w:pPr>
      <w:bookmarkStart w:id="22" w:name="ref-hanson2023local"/>
      <w:bookmarkStart w:id="23" w:name="refs"/>
      <w:r>
        <w:t>Hanson, Gordon H. 2023. “Local Labor Market Impacts of the Energy Transition: Prospects and Policies.” National Bureau of Economic Research.</w:t>
      </w:r>
    </w:p>
    <w:p w14:paraId="6A868775" w14:textId="77777777" w:rsidR="006F7DC6" w:rsidRDefault="00000000">
      <w:pPr>
        <w:pStyle w:val="Bibliography"/>
      </w:pPr>
      <w:bookmarkStart w:id="24" w:name="ref-jacobson2017100"/>
      <w:bookmarkEnd w:id="22"/>
      <w:r>
        <w:t xml:space="preserve">Jacobson, Mark Z, Mark A </w:t>
      </w:r>
      <w:proofErr w:type="spellStart"/>
      <w:r>
        <w:t>Delucchi</w:t>
      </w:r>
      <w:proofErr w:type="spellEnd"/>
      <w:r>
        <w:t xml:space="preserve">, Zack AF Bauer, Savannah C Goodman, William E Chapman, Mary A Cameron, Cedric </w:t>
      </w:r>
      <w:proofErr w:type="spellStart"/>
      <w:r>
        <w:t>Bozonnat</w:t>
      </w:r>
      <w:proofErr w:type="spellEnd"/>
      <w:r>
        <w:t xml:space="preserve">, et al. 2017. “100% Clean and Renewable Wind, Water, and Sunlight All-Sector Energy Roadmaps for 139 Countries of the World.” </w:t>
      </w:r>
      <w:r>
        <w:rPr>
          <w:i/>
          <w:iCs/>
        </w:rPr>
        <w:t>Joule</w:t>
      </w:r>
      <w:r>
        <w:t xml:space="preserve"> 1 (1): 108–21.</w:t>
      </w:r>
    </w:p>
    <w:p w14:paraId="46077EE0" w14:textId="77777777" w:rsidR="006F7DC6" w:rsidRDefault="00000000">
      <w:pPr>
        <w:pStyle w:val="Bibliography"/>
      </w:pPr>
      <w:bookmarkStart w:id="25" w:name="ref-mayfield2023labor"/>
      <w:bookmarkEnd w:id="24"/>
      <w:r>
        <w:lastRenderedPageBreak/>
        <w:t xml:space="preserve">Mayfield, Erin, Jesse Jenkins, Eric Larson, and Chris Greig. 2023. “Labor Pathways to Achieve Net-Zero Emissions in the United States by Mid-Century.” </w:t>
      </w:r>
      <w:r>
        <w:rPr>
          <w:i/>
          <w:iCs/>
        </w:rPr>
        <w:t>Energy Policy</w:t>
      </w:r>
      <w:r>
        <w:t xml:space="preserve"> 177: 113516.</w:t>
      </w:r>
    </w:p>
    <w:p w14:paraId="289B3C61" w14:textId="77777777" w:rsidR="006F7DC6" w:rsidRDefault="00000000">
      <w:pPr>
        <w:pStyle w:val="Bibliography"/>
      </w:pPr>
      <w:bookmarkStart w:id="26" w:name="ref-raimi2021mapping"/>
      <w:bookmarkEnd w:id="25"/>
      <w:r>
        <w:t xml:space="preserve">Raimi, Daniel. 2021. “Mapping County-Level Exposure and Vulnerability to the US Energy Transition.” </w:t>
      </w:r>
      <w:r>
        <w:rPr>
          <w:i/>
          <w:iCs/>
        </w:rPr>
        <w:t>Resources for the Future Working Paper</w:t>
      </w:r>
      <w:r>
        <w:t>, 21–36.</w:t>
      </w:r>
    </w:p>
    <w:p w14:paraId="66682961" w14:textId="77777777" w:rsidR="006F7DC6" w:rsidRDefault="00000000">
      <w:pPr>
        <w:pStyle w:val="Bibliography"/>
      </w:pPr>
      <w:bookmarkStart w:id="27" w:name="ref-rutovitz2015calculating"/>
      <w:bookmarkEnd w:id="26"/>
      <w:proofErr w:type="spellStart"/>
      <w:r>
        <w:t>Rutovitz</w:t>
      </w:r>
      <w:proofErr w:type="spellEnd"/>
      <w:r>
        <w:t xml:space="preserve">, Jay, E </w:t>
      </w:r>
      <w:proofErr w:type="spellStart"/>
      <w:r>
        <w:t>Dominish</w:t>
      </w:r>
      <w:proofErr w:type="spellEnd"/>
      <w:r>
        <w:t>, and J Downes. 2015. “Calculating Global Energy Sector Jobs: 2015 Methodology.”</w:t>
      </w:r>
    </w:p>
    <w:p w14:paraId="45086DC4" w14:textId="77777777" w:rsidR="006F7DC6" w:rsidRDefault="00000000">
      <w:pPr>
        <w:pStyle w:val="Bibliography"/>
      </w:pPr>
      <w:bookmarkStart w:id="28" w:name="ref-xie2023distributional"/>
      <w:bookmarkEnd w:id="27"/>
      <w:r>
        <w:t xml:space="preserve">Xie, Judy </w:t>
      </w:r>
      <w:proofErr w:type="spellStart"/>
      <w:r>
        <w:t>Jingwei</w:t>
      </w:r>
      <w:proofErr w:type="spellEnd"/>
      <w:r>
        <w:t xml:space="preserve">, Melissa Martin, </w:t>
      </w:r>
      <w:proofErr w:type="spellStart"/>
      <w:r>
        <w:t>Joeri</w:t>
      </w:r>
      <w:proofErr w:type="spellEnd"/>
      <w:r>
        <w:t xml:space="preserve"> </w:t>
      </w:r>
      <w:proofErr w:type="spellStart"/>
      <w:r>
        <w:t>Rogelj</w:t>
      </w:r>
      <w:proofErr w:type="spellEnd"/>
      <w:r>
        <w:t xml:space="preserve">, and Iain </w:t>
      </w:r>
      <w:proofErr w:type="spellStart"/>
      <w:r>
        <w:t>Staffell</w:t>
      </w:r>
      <w:proofErr w:type="spellEnd"/>
      <w:r>
        <w:t xml:space="preserve">. 2023. “Distributional </w:t>
      </w:r>
      <w:proofErr w:type="spellStart"/>
      <w:r>
        <w:t>Labour</w:t>
      </w:r>
      <w:proofErr w:type="spellEnd"/>
      <w:r>
        <w:t xml:space="preserve"> Challenges and Opportunities for Decarbonizing the US Power System.” </w:t>
      </w:r>
      <w:r>
        <w:rPr>
          <w:i/>
          <w:iCs/>
        </w:rPr>
        <w:t>Nature Climate Change</w:t>
      </w:r>
      <w:r>
        <w:t xml:space="preserve"> 13 (11): 1203–12.</w:t>
      </w:r>
      <w:bookmarkEnd w:id="21"/>
      <w:bookmarkEnd w:id="23"/>
      <w:bookmarkEnd w:id="28"/>
    </w:p>
    <w:sectPr w:rsidR="006F7DC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Brian C O'Neill" w:date="2024-09-22T16:38:00Z" w:initials="BCO">
    <w:p w14:paraId="3080A370" w14:textId="77777777" w:rsidR="000E7028" w:rsidRDefault="000E7028" w:rsidP="000E7028">
      <w:pPr>
        <w:pStyle w:val="CommentText"/>
      </w:pPr>
      <w:r>
        <w:rPr>
          <w:rStyle w:val="CommentReference"/>
        </w:rPr>
        <w:annotationRef/>
      </w:r>
      <w:r>
        <w:t>Don’t Xie et al find that the total number of jobs is similar with or without the transition, but that there is a shift in jobs toward the renewable sector? I think Mayfield et al find an unambiguous increase in total jobs.</w:t>
      </w:r>
    </w:p>
  </w:comment>
  <w:comment w:id="8" w:author="Sheng, Di" w:date="2024-09-23T16:28:00Z" w:initials="SD">
    <w:p w14:paraId="2C3C2CC4" w14:textId="77777777" w:rsidR="00C56958" w:rsidRDefault="000E7028" w:rsidP="00C56958">
      <w:pPr>
        <w:pStyle w:val="CommentText"/>
      </w:pPr>
      <w:r>
        <w:rPr>
          <w:rStyle w:val="CommentReference"/>
        </w:rPr>
        <w:annotationRef/>
      </w:r>
      <w:r w:rsidR="00C56958">
        <w:t xml:space="preserve">Here I meant to describe the employment trajectory under decarbonization (comparison over time within a scenario) rather than the comparison across scenarios. Both Xie et al. and Mayfield find expansion of employment over time in a decarbonization scenario. And you are right that Xie et al find insignificant employment expansion between decarbonization vs current policy.  </w:t>
      </w:r>
    </w:p>
    <w:p w14:paraId="520AC5BF" w14:textId="77777777" w:rsidR="00C56958" w:rsidRDefault="00C56958" w:rsidP="00C56958">
      <w:pPr>
        <w:pStyle w:val="CommentText"/>
      </w:pPr>
      <w:r>
        <w:t>Please see the updated sentences.</w:t>
      </w:r>
    </w:p>
  </w:comment>
  <w:comment w:id="16" w:author="Brian C O'Neill" w:date="2024-09-22T16:40:00Z" w:initials="BCO">
    <w:p w14:paraId="61DF5ED7" w14:textId="566063D4" w:rsidR="00F824BF" w:rsidRDefault="00F824BF" w:rsidP="00F824BF">
      <w:pPr>
        <w:pStyle w:val="CommentText"/>
      </w:pPr>
      <w:r>
        <w:rPr>
          <w:rStyle w:val="CommentReference"/>
        </w:rPr>
        <w:annotationRef/>
      </w:r>
      <w:r>
        <w:t>Should the “GCAM” labels in this figure be “GCAM USA”?</w:t>
      </w:r>
    </w:p>
  </w:comment>
  <w:comment w:id="17" w:author="Sheng, Di" w:date="2024-09-23T16:45:00Z" w:initials="SD">
    <w:p w14:paraId="5C18A2F6" w14:textId="77777777" w:rsidR="00C56958" w:rsidRDefault="00C56958" w:rsidP="00C56958">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80A370" w15:done="0"/>
  <w15:commentEx w15:paraId="520AC5BF" w15:paraIdParent="3080A370" w15:done="0"/>
  <w15:commentEx w15:paraId="61DF5ED7" w15:done="0"/>
  <w15:commentEx w15:paraId="5C18A2F6" w15:paraIdParent="61DF5E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C189A" w16cex:dateUtc="2024-09-22T20:38:00Z"/>
  <w16cex:commentExtensible w16cex:durableId="2A9C1899" w16cex:dateUtc="2024-09-23T20:28:00Z"/>
  <w16cex:commentExtensible w16cex:durableId="2A9AC706" w16cex:dateUtc="2024-09-22T20:40:00Z"/>
  <w16cex:commentExtensible w16cex:durableId="2A9C19AD" w16cex:dateUtc="2024-09-23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80A370" w16cid:durableId="2A9C189A"/>
  <w16cid:commentId w16cid:paraId="520AC5BF" w16cid:durableId="2A9C1899"/>
  <w16cid:commentId w16cid:paraId="61DF5ED7" w16cid:durableId="2A9AC706"/>
  <w16cid:commentId w16cid:paraId="5C18A2F6" w16cid:durableId="2A9C19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58B9" w14:textId="77777777" w:rsidR="00A82616" w:rsidRDefault="00A82616">
      <w:pPr>
        <w:spacing w:after="0"/>
      </w:pPr>
      <w:r>
        <w:separator/>
      </w:r>
    </w:p>
  </w:endnote>
  <w:endnote w:type="continuationSeparator" w:id="0">
    <w:p w14:paraId="758EDEBA" w14:textId="77777777" w:rsidR="00A82616" w:rsidRDefault="00A82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ABF7" w14:textId="77777777" w:rsidR="00A82616" w:rsidRDefault="00A82616">
      <w:r>
        <w:separator/>
      </w:r>
    </w:p>
  </w:footnote>
  <w:footnote w:type="continuationSeparator" w:id="0">
    <w:p w14:paraId="2F4B5588" w14:textId="77777777" w:rsidR="00A82616" w:rsidRDefault="00A82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1E25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293393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g, Di">
    <w15:presenceInfo w15:providerId="AD" w15:userId="S::di.sheng@pnnl.gov::b22ba9e7-6a93-4c7a-a923-2c004abd2a40"/>
  </w15:person>
  <w15:person w15:author="Brian C O'Neill">
    <w15:presenceInfo w15:providerId="None" w15:userId="Brian C O'Ne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DC6"/>
    <w:rsid w:val="0001154C"/>
    <w:rsid w:val="000D48B1"/>
    <w:rsid w:val="000E7028"/>
    <w:rsid w:val="00112A32"/>
    <w:rsid w:val="00115043"/>
    <w:rsid w:val="00285889"/>
    <w:rsid w:val="00355365"/>
    <w:rsid w:val="003F72D6"/>
    <w:rsid w:val="00434B51"/>
    <w:rsid w:val="00575066"/>
    <w:rsid w:val="00605BD8"/>
    <w:rsid w:val="00695AA6"/>
    <w:rsid w:val="006F7DC6"/>
    <w:rsid w:val="00740671"/>
    <w:rsid w:val="007B198F"/>
    <w:rsid w:val="008870EA"/>
    <w:rsid w:val="00947268"/>
    <w:rsid w:val="00A82616"/>
    <w:rsid w:val="00AB613B"/>
    <w:rsid w:val="00C05F1F"/>
    <w:rsid w:val="00C56958"/>
    <w:rsid w:val="00F31AB4"/>
    <w:rsid w:val="00F4153F"/>
    <w:rsid w:val="00F824BF"/>
    <w:rsid w:val="00FB03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4120C"/>
  <w15:docId w15:val="{F54B7F1E-55DC-4E23-9D99-A79571A8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F824BF"/>
    <w:pPr>
      <w:spacing w:after="0"/>
    </w:pPr>
  </w:style>
  <w:style w:type="character" w:styleId="CommentReference">
    <w:name w:val="annotation reference"/>
    <w:basedOn w:val="DefaultParagraphFont"/>
    <w:rsid w:val="00F824BF"/>
    <w:rPr>
      <w:sz w:val="16"/>
      <w:szCs w:val="16"/>
    </w:rPr>
  </w:style>
  <w:style w:type="paragraph" w:styleId="CommentText">
    <w:name w:val="annotation text"/>
    <w:basedOn w:val="Normal"/>
    <w:link w:val="CommentTextChar"/>
    <w:rsid w:val="00F824BF"/>
    <w:rPr>
      <w:sz w:val="20"/>
      <w:szCs w:val="20"/>
    </w:rPr>
  </w:style>
  <w:style w:type="character" w:customStyle="1" w:styleId="CommentTextChar">
    <w:name w:val="Comment Text Char"/>
    <w:basedOn w:val="DefaultParagraphFont"/>
    <w:link w:val="CommentText"/>
    <w:rsid w:val="00F824BF"/>
    <w:rPr>
      <w:sz w:val="20"/>
      <w:szCs w:val="20"/>
    </w:rPr>
  </w:style>
  <w:style w:type="paragraph" w:styleId="CommentSubject">
    <w:name w:val="annotation subject"/>
    <w:basedOn w:val="CommentText"/>
    <w:next w:val="CommentText"/>
    <w:link w:val="CommentSubjectChar"/>
    <w:rsid w:val="00F824BF"/>
    <w:rPr>
      <w:b/>
      <w:bCs/>
    </w:rPr>
  </w:style>
  <w:style w:type="character" w:customStyle="1" w:styleId="CommentSubjectChar">
    <w:name w:val="Comment Subject Char"/>
    <w:basedOn w:val="CommentTextChar"/>
    <w:link w:val="CommentSubject"/>
    <w:rsid w:val="00F824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nrel.gov/analysis/jedi/mode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843</Words>
  <Characters>5183</Characters>
  <Application>Microsoft Office Word</Application>
  <DocSecurity>0</DocSecurity>
  <Lines>92</Lines>
  <Paragraphs>35</Paragraphs>
  <ScaleCrop>false</ScaleCrop>
  <HeadingPairs>
    <vt:vector size="2" baseType="variant">
      <vt:variant>
        <vt:lpstr>Title</vt:lpstr>
      </vt:variant>
      <vt:variant>
        <vt:i4>1</vt:i4>
      </vt:variant>
    </vt:vector>
  </HeadingPairs>
  <TitlesOfParts>
    <vt:vector size="1" baseType="lpstr">
      <vt:lpstr>GCAMUSAJobs: An R package for employment projections based on GCAM-USA power sector outcomes</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GCAMUSAJobs: An R package for employment projections based on GCAM-USA power sector outcomes</dc:title>
  <dc:creator>Sheng, Di</dc:creator>
  <cp:keywords/>
  <cp:lastModifiedBy>Sheng, Di</cp:lastModifiedBy>
  <cp:revision>12</cp:revision>
  <dcterms:created xsi:type="dcterms:W3CDTF">2024-09-22T20:31:00Z</dcterms:created>
  <dcterms:modified xsi:type="dcterms:W3CDTF">2024-09-23T20:47:00Z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19 September 2024</vt:lpwstr>
  </property>
  <property fmtid="{D5CDD505-2E9C-101B-9397-08002B2CF9AE}" pid="6" name="output">
    <vt:lpwstr/>
  </property>
  <property fmtid="{D5CDD505-2E9C-101B-9397-08002B2CF9AE}" pid="7" name="tags">
    <vt:lpwstr/>
  </property>
  <property fmtid="{D5CDD505-2E9C-101B-9397-08002B2CF9AE}" pid="8" name="GrammarlyDocumentId">
    <vt:lpwstr>c05bb93443e96d8a5aa7e3a22b0e5cf05a0e87041d8413db331507a9efc0cc0f</vt:lpwstr>
  </property>
  <property fmtid="{D5CDD505-2E9C-101B-9397-08002B2CF9AE}" pid="9" name="ZOTERO_PREF_1">
    <vt:lpwstr>&lt;data data-version="3" zotero-version="6.0.36"&gt;&lt;session id="iJMBEeh3"/&gt;&lt;style id="http://www.zotero.org/styles/nature" hasBibliography="1" bibliographyStyleHasBeenSet="0"/&gt;&lt;prefs&gt;&lt;pref name="fieldType" value="Field"/&gt;&lt;pref name="automaticJournalAbbreviati</vt:lpwstr>
  </property>
  <property fmtid="{D5CDD505-2E9C-101B-9397-08002B2CF9AE}" pid="10" name="ZOTERO_PREF_2">
    <vt:lpwstr>ons" value="true"/&gt;&lt;/prefs&gt;&lt;/data&gt;</vt:lpwstr>
  </property>
</Properties>
</file>